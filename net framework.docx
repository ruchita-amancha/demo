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C6DDE" w14:textId="5AAD8DDD" w:rsidR="00382938" w:rsidRDefault="00382938" w:rsidP="00382938">
      <w:pPr>
        <w:pStyle w:val="ListParagraph"/>
        <w:numPr>
          <w:ilvl w:val="0"/>
          <w:numId w:val="1"/>
        </w:numPr>
      </w:pPr>
      <w:r>
        <w:t>.net framework</w:t>
      </w:r>
    </w:p>
    <w:p w14:paraId="55D8CE9A" w14:textId="29358564" w:rsidR="00382938" w:rsidRDefault="00382938" w:rsidP="00382938">
      <w:pPr>
        <w:pStyle w:val="ListParagraph"/>
        <w:numPr>
          <w:ilvl w:val="0"/>
          <w:numId w:val="1"/>
        </w:numPr>
      </w:pPr>
      <w:r>
        <w:t>CLR</w:t>
      </w:r>
    </w:p>
    <w:p w14:paraId="2DB4BF1B" w14:textId="5CCA375D" w:rsidR="00382938" w:rsidRDefault="00382938" w:rsidP="00382938">
      <w:pPr>
        <w:pStyle w:val="ListParagraph"/>
        <w:numPr>
          <w:ilvl w:val="0"/>
          <w:numId w:val="1"/>
        </w:numPr>
      </w:pPr>
      <w:r>
        <w:t>CTS</w:t>
      </w:r>
    </w:p>
    <w:p w14:paraId="1F20FCC0" w14:textId="5A2F3252" w:rsidR="00382938" w:rsidRDefault="00382938" w:rsidP="00382938">
      <w:pPr>
        <w:pStyle w:val="ListParagraph"/>
        <w:numPr>
          <w:ilvl w:val="0"/>
          <w:numId w:val="1"/>
        </w:numPr>
      </w:pPr>
      <w:r>
        <w:t>JIT</w:t>
      </w:r>
    </w:p>
    <w:p w14:paraId="23EF6579" w14:textId="15098EF1" w:rsidR="00382938" w:rsidRDefault="00382938" w:rsidP="00382938">
      <w:pPr>
        <w:pStyle w:val="ListParagraph"/>
        <w:numPr>
          <w:ilvl w:val="0"/>
          <w:numId w:val="1"/>
        </w:numPr>
      </w:pPr>
      <w:r>
        <w:t>MSIL</w:t>
      </w:r>
    </w:p>
    <w:p w14:paraId="4114B2F9" w14:textId="494696C1" w:rsidR="00382938" w:rsidRDefault="00382938" w:rsidP="00382938">
      <w:pPr>
        <w:pStyle w:val="ListParagraph"/>
        <w:numPr>
          <w:ilvl w:val="0"/>
          <w:numId w:val="1"/>
        </w:numPr>
      </w:pPr>
      <w:r>
        <w:t>ASSEMBLY</w:t>
      </w:r>
    </w:p>
    <w:p w14:paraId="3D6C464D" w14:textId="5BFB1236" w:rsidR="00382938" w:rsidRDefault="00382938" w:rsidP="00382938">
      <w:pPr>
        <w:pStyle w:val="ListParagraph"/>
        <w:numPr>
          <w:ilvl w:val="0"/>
          <w:numId w:val="1"/>
        </w:numPr>
      </w:pPr>
      <w:r>
        <w:t>MODULE</w:t>
      </w:r>
    </w:p>
    <w:p w14:paraId="639EBD8E" w14:textId="74945DC2" w:rsidR="00382938" w:rsidRDefault="00382938" w:rsidP="00382938">
      <w:pPr>
        <w:pStyle w:val="ListParagraph"/>
        <w:numPr>
          <w:ilvl w:val="0"/>
          <w:numId w:val="1"/>
        </w:numPr>
      </w:pPr>
      <w:r>
        <w:t>Metadata</w:t>
      </w:r>
    </w:p>
    <w:p w14:paraId="28F739ED" w14:textId="07978D59" w:rsidR="00382938" w:rsidRDefault="00382938" w:rsidP="00382938">
      <w:pPr>
        <w:pStyle w:val="ListParagraph"/>
        <w:numPr>
          <w:ilvl w:val="0"/>
          <w:numId w:val="1"/>
        </w:numPr>
      </w:pPr>
      <w:r>
        <w:t>Components of an assembly</w:t>
      </w:r>
    </w:p>
    <w:p w14:paraId="5ADA6A38" w14:textId="68053D0B" w:rsidR="00382938" w:rsidRDefault="003B3A41" w:rsidP="00382938">
      <w:pPr>
        <w:pStyle w:val="ListParagraph"/>
        <w:numPr>
          <w:ilvl w:val="0"/>
          <w:numId w:val="1"/>
        </w:numPr>
      </w:pPr>
      <w:r>
        <w:t>Compilation</w:t>
      </w:r>
      <w:r w:rsidR="00382938">
        <w:t xml:space="preserve"> and execution .NET applications</w:t>
      </w:r>
    </w:p>
    <w:p w14:paraId="07D1B60E" w14:textId="44987C81" w:rsidR="00382938" w:rsidRDefault="00382938" w:rsidP="00382938">
      <w:pPr>
        <w:pStyle w:val="ListParagraph"/>
        <w:numPr>
          <w:ilvl w:val="0"/>
          <w:numId w:val="1"/>
        </w:numPr>
      </w:pPr>
      <w:r>
        <w:t xml:space="preserve">Assembly versioning(solves multi-version </w:t>
      </w:r>
      <w:proofErr w:type="spellStart"/>
      <w:r>
        <w:t>comploment</w:t>
      </w:r>
      <w:proofErr w:type="spellEnd"/>
      <w:r>
        <w:t xml:space="preserve"> deployment issue)</w:t>
      </w:r>
    </w:p>
    <w:p w14:paraId="322DE354" w14:textId="0A26593B" w:rsidR="00382938" w:rsidRDefault="00382938" w:rsidP="00382938">
      <w:pPr>
        <w:pStyle w:val="ListParagraph"/>
        <w:numPr>
          <w:ilvl w:val="0"/>
          <w:numId w:val="1"/>
        </w:numPr>
      </w:pPr>
      <w:r>
        <w:t>CLS(common language specification)</w:t>
      </w:r>
    </w:p>
    <w:p w14:paraId="09238D2E" w14:textId="4C8E2001" w:rsidR="003B3A41" w:rsidRDefault="003B3A41" w:rsidP="003B3A41">
      <w:pPr>
        <w:pStyle w:val="ListParagraph"/>
        <w:numPr>
          <w:ilvl w:val="0"/>
          <w:numId w:val="1"/>
        </w:numPr>
      </w:pPr>
      <w:r>
        <w:t>Solution Folder</w:t>
      </w:r>
    </w:p>
    <w:p w14:paraId="49579648" w14:textId="5DA35F33" w:rsidR="003B3A41" w:rsidRDefault="003B3A41" w:rsidP="003B3A41">
      <w:pPr>
        <w:pStyle w:val="ListParagraph"/>
      </w:pPr>
      <w:r>
        <w:t>-solution (.</w:t>
      </w:r>
      <w:proofErr w:type="spellStart"/>
      <w:r>
        <w:t>sln</w:t>
      </w:r>
      <w:proofErr w:type="spellEnd"/>
      <w:r>
        <w:t>)</w:t>
      </w:r>
    </w:p>
    <w:p w14:paraId="045ACEC4" w14:textId="3C848887" w:rsidR="003B3A41" w:rsidRDefault="003B3A41" w:rsidP="003B3A41">
      <w:pPr>
        <w:pStyle w:val="ListParagraph"/>
      </w:pPr>
      <w:r>
        <w:tab/>
        <w:t>-project1 folder</w:t>
      </w:r>
    </w:p>
    <w:p w14:paraId="3470B277" w14:textId="39F3C20A" w:rsidR="003B3A41" w:rsidRDefault="003B3A41" w:rsidP="003B3A41">
      <w:pPr>
        <w:pStyle w:val="ListParagraph"/>
      </w:pPr>
      <w:r>
        <w:tab/>
      </w:r>
      <w:r>
        <w:tab/>
        <w:t>-.</w:t>
      </w:r>
      <w:proofErr w:type="spellStart"/>
      <w:r>
        <w:t>csproj</w:t>
      </w:r>
      <w:proofErr w:type="spellEnd"/>
    </w:p>
    <w:p w14:paraId="46732BC2" w14:textId="41C49431" w:rsidR="003B3A41" w:rsidRDefault="003B3A41" w:rsidP="003B3A41">
      <w:pPr>
        <w:pStyle w:val="ListParagraph"/>
      </w:pPr>
      <w:r>
        <w:tab/>
      </w:r>
      <w:r>
        <w:tab/>
        <w:t>-file1.cs</w:t>
      </w:r>
    </w:p>
    <w:p w14:paraId="22C4B616" w14:textId="08700E9F" w:rsidR="003B3A41" w:rsidRDefault="003B3A41" w:rsidP="003B3A41">
      <w:pPr>
        <w:pStyle w:val="ListParagraph"/>
      </w:pPr>
      <w:r>
        <w:tab/>
      </w:r>
      <w:r>
        <w:tab/>
        <w:t>-file2.cs</w:t>
      </w:r>
    </w:p>
    <w:p w14:paraId="28064472" w14:textId="360F65DA" w:rsidR="003B3A41" w:rsidRDefault="003B3A41" w:rsidP="003B3A41">
      <w:pPr>
        <w:pStyle w:val="ListParagraph"/>
      </w:pPr>
      <w:r>
        <w:tab/>
        <w:t>-project2 folder</w:t>
      </w:r>
    </w:p>
    <w:p w14:paraId="137C9D1D" w14:textId="77777777" w:rsidR="003B3A41" w:rsidRDefault="003B3A41" w:rsidP="003B3A41">
      <w:pPr>
        <w:pStyle w:val="ListParagraph"/>
      </w:pPr>
      <w:r>
        <w:tab/>
      </w:r>
      <w:r>
        <w:tab/>
        <w:t>-.</w:t>
      </w:r>
      <w:proofErr w:type="spellStart"/>
      <w:r>
        <w:t>csproj</w:t>
      </w:r>
      <w:proofErr w:type="spellEnd"/>
    </w:p>
    <w:p w14:paraId="2EA410E4" w14:textId="77777777" w:rsidR="003B3A41" w:rsidRDefault="003B3A41" w:rsidP="003B3A41">
      <w:pPr>
        <w:pStyle w:val="ListParagraph"/>
      </w:pPr>
      <w:r>
        <w:tab/>
      </w:r>
      <w:r>
        <w:tab/>
        <w:t>-file1.cs</w:t>
      </w:r>
    </w:p>
    <w:p w14:paraId="6728CCDF" w14:textId="77777777" w:rsidR="003B3A41" w:rsidRDefault="003B3A41" w:rsidP="003B3A41">
      <w:pPr>
        <w:pStyle w:val="ListParagraph"/>
      </w:pPr>
      <w:r>
        <w:tab/>
      </w:r>
      <w:r>
        <w:tab/>
        <w:t>-file2.cs</w:t>
      </w:r>
    </w:p>
    <w:p w14:paraId="45F1B2B9" w14:textId="2348833F" w:rsidR="003B3A41" w:rsidRDefault="003B3A41" w:rsidP="003B3A41">
      <w:pPr>
        <w:pStyle w:val="ListParagraph"/>
      </w:pPr>
    </w:p>
    <w:p w14:paraId="6247A7DC" w14:textId="77777777" w:rsidR="00EC29C2" w:rsidRDefault="00EC29C2" w:rsidP="003B3A41">
      <w:pPr>
        <w:pStyle w:val="ListParagraph"/>
      </w:pPr>
    </w:p>
    <w:p w14:paraId="73985D08" w14:textId="2FB5E50B" w:rsidR="00EC29C2" w:rsidRDefault="00EC29C2" w:rsidP="003B3A41">
      <w:pPr>
        <w:pStyle w:val="ListParagraph"/>
      </w:pPr>
      <w:r>
        <w:t>===========================C# language===================================</w:t>
      </w:r>
    </w:p>
    <w:p w14:paraId="2E3BB54C" w14:textId="60A7ACC1" w:rsidR="00EC29C2" w:rsidRDefault="00EC29C2" w:rsidP="003B3A41">
      <w:pPr>
        <w:pStyle w:val="ListParagraph"/>
      </w:pPr>
      <w:r>
        <w:t>Types of variables:-</w:t>
      </w:r>
    </w:p>
    <w:p w14:paraId="3134DD2C" w14:textId="186AF359" w:rsidR="00EC29C2" w:rsidRDefault="00EC29C2" w:rsidP="00EC29C2">
      <w:pPr>
        <w:pStyle w:val="ListParagraph"/>
        <w:numPr>
          <w:ilvl w:val="0"/>
          <w:numId w:val="2"/>
        </w:numPr>
      </w:pPr>
      <w:r>
        <w:t>Value type:</w:t>
      </w:r>
    </w:p>
    <w:p w14:paraId="468647DC" w14:textId="77777777" w:rsidR="00753AC8" w:rsidRDefault="00753AC8" w:rsidP="00753AC8"/>
    <w:p w14:paraId="78E890B5" w14:textId="6CD37A64" w:rsidR="00753AC8" w:rsidRDefault="00753AC8" w:rsidP="00753AC8">
      <w:r>
        <w:t xml:space="preserve">Four </w:t>
      </w:r>
      <w:proofErr w:type="spellStart"/>
      <w:r>
        <w:t>princiles</w:t>
      </w:r>
      <w:proofErr w:type="spellEnd"/>
      <w:r>
        <w:t xml:space="preserve"> of OOPS</w:t>
      </w:r>
    </w:p>
    <w:p w14:paraId="351865D9" w14:textId="42B71A8B" w:rsidR="00753AC8" w:rsidRDefault="00753AC8" w:rsidP="00753AC8">
      <w:r>
        <w:t>1)Encapsulation:</w:t>
      </w:r>
    </w:p>
    <w:p w14:paraId="6A702850" w14:textId="4C05F89B" w:rsidR="00753AC8" w:rsidRDefault="00753AC8" w:rsidP="00753AC8">
      <w:r>
        <w:t xml:space="preserve">Putting related things together . we achieve by defining all the related members like </w:t>
      </w:r>
      <w:proofErr w:type="spellStart"/>
      <w:r>
        <w:t>fields,properties</w:t>
      </w:r>
      <w:proofErr w:type="spellEnd"/>
      <w:r>
        <w:t xml:space="preserve"> and methos inside the class.</w:t>
      </w:r>
    </w:p>
    <w:p w14:paraId="7D97264E" w14:textId="1A4D2D1F" w:rsidR="00753AC8" w:rsidRDefault="00753AC8" w:rsidP="00753AC8">
      <w:r>
        <w:t>2)Abstraction:</w:t>
      </w:r>
    </w:p>
    <w:p w14:paraId="3E2D20DF" w14:textId="77777777" w:rsidR="00753AC8" w:rsidRDefault="00753AC8" w:rsidP="00753AC8">
      <w:r>
        <w:t>It is about identifying the relevant data or information of an object w.r.t domain. It is also hiding irrelevant data from the object.</w:t>
      </w:r>
    </w:p>
    <w:p w14:paraId="3DE376ED" w14:textId="77777777" w:rsidR="00753AC8" w:rsidRDefault="00753AC8" w:rsidP="00753AC8">
      <w:r>
        <w:t>3)inheritance:</w:t>
      </w:r>
    </w:p>
    <w:p w14:paraId="2206B967" w14:textId="77777777" w:rsidR="004039F9" w:rsidRDefault="00753AC8" w:rsidP="00753AC8">
      <w:r>
        <w:t xml:space="preserve">This a kind-of relation among </w:t>
      </w:r>
      <w:proofErr w:type="spellStart"/>
      <w:r>
        <w:t>th</w:t>
      </w:r>
      <w:proofErr w:type="spellEnd"/>
      <w:r>
        <w:t xml:space="preserve"> </w:t>
      </w:r>
      <w:proofErr w:type="spellStart"/>
      <w:r>
        <w:t>eobjects</w:t>
      </w:r>
      <w:proofErr w:type="spellEnd"/>
      <w:r>
        <w:t xml:space="preserve"> which avoids recoding something which is already present </w:t>
      </w:r>
    </w:p>
    <w:p w14:paraId="5832A823" w14:textId="77777777" w:rsidR="004039F9" w:rsidRDefault="004039F9" w:rsidP="00753AC8"/>
    <w:p w14:paraId="1DC23CE2" w14:textId="77777777" w:rsidR="004039F9" w:rsidRDefault="004039F9" w:rsidP="00753AC8"/>
    <w:p w14:paraId="78C19C0F" w14:textId="77777777" w:rsidR="004039F9" w:rsidRDefault="004039F9" w:rsidP="00753AC8">
      <w:r>
        <w:lastRenderedPageBreak/>
        <w:t>Constructor and destructor</w:t>
      </w:r>
    </w:p>
    <w:p w14:paraId="50B94E60" w14:textId="1F46167E" w:rsidR="00173799" w:rsidRDefault="004039F9" w:rsidP="00753AC8">
      <w:r>
        <w:t>a)</w:t>
      </w:r>
      <w:r w:rsidR="00173799">
        <w:t>Constructo</w:t>
      </w:r>
      <w:r>
        <w:t xml:space="preserve">r: </w:t>
      </w:r>
    </w:p>
    <w:p w14:paraId="1B7C4982" w14:textId="0F01BCEB" w:rsidR="004039F9" w:rsidRDefault="004039F9" w:rsidP="00173799">
      <w:pPr>
        <w:pStyle w:val="ListParagraph"/>
        <w:numPr>
          <w:ilvl w:val="0"/>
          <w:numId w:val="4"/>
        </w:numPr>
      </w:pPr>
      <w:r>
        <w:t>is a special method which is used for doing any initial task automatically when the object is created.</w:t>
      </w:r>
    </w:p>
    <w:p w14:paraId="0899FE50" w14:textId="774D3AA3" w:rsidR="004039F9" w:rsidRDefault="004039F9" w:rsidP="00173799">
      <w:pPr>
        <w:pStyle w:val="ListParagraph"/>
        <w:numPr>
          <w:ilvl w:val="0"/>
          <w:numId w:val="4"/>
        </w:numPr>
      </w:pPr>
      <w:r>
        <w:t xml:space="preserve">It is called only once in the life time of </w:t>
      </w:r>
      <w:r w:rsidR="00173799">
        <w:t>the</w:t>
      </w:r>
      <w:r>
        <w:t xml:space="preserve"> object</w:t>
      </w:r>
    </w:p>
    <w:p w14:paraId="2E3E3864" w14:textId="7B7774EF" w:rsidR="004039F9" w:rsidRDefault="004039F9" w:rsidP="00173799">
      <w:pPr>
        <w:pStyle w:val="ListParagraph"/>
        <w:numPr>
          <w:ilvl w:val="0"/>
          <w:numId w:val="4"/>
        </w:numPr>
      </w:pPr>
      <w:r>
        <w:t xml:space="preserve">Its name </w:t>
      </w:r>
      <w:r w:rsidR="00173799">
        <w:t>must</w:t>
      </w:r>
      <w:r>
        <w:t xml:space="preserve"> be same as of class name</w:t>
      </w:r>
    </w:p>
    <w:p w14:paraId="7B528481" w14:textId="50241695" w:rsidR="004039F9" w:rsidRDefault="004039F9" w:rsidP="00173799">
      <w:pPr>
        <w:pStyle w:val="ListParagraph"/>
        <w:numPr>
          <w:ilvl w:val="0"/>
          <w:numId w:val="4"/>
        </w:numPr>
      </w:pPr>
      <w:r>
        <w:t>Can be overloaded</w:t>
      </w:r>
    </w:p>
    <w:p w14:paraId="0118A2D6" w14:textId="77777777" w:rsidR="004039F9" w:rsidRDefault="004039F9" w:rsidP="00173799">
      <w:pPr>
        <w:pStyle w:val="ListParagraph"/>
        <w:numPr>
          <w:ilvl w:val="0"/>
          <w:numId w:val="4"/>
        </w:numPr>
      </w:pPr>
      <w:r>
        <w:t xml:space="preserve">Can be </w:t>
      </w:r>
      <w:proofErr w:type="spellStart"/>
      <w:r>
        <w:t>public,private</w:t>
      </w:r>
      <w:proofErr w:type="spellEnd"/>
      <w:r>
        <w:t xml:space="preserve"> or static</w:t>
      </w:r>
    </w:p>
    <w:p w14:paraId="0547B7C0" w14:textId="42636B7F" w:rsidR="004039F9" w:rsidRDefault="004039F9" w:rsidP="00753AC8">
      <w:r>
        <w:t>b)Destructor</w:t>
      </w:r>
    </w:p>
    <w:p w14:paraId="45FDC749" w14:textId="73C5C5F2" w:rsidR="004039F9" w:rsidRDefault="004039F9" w:rsidP="00173799">
      <w:pPr>
        <w:pStyle w:val="ListParagraph"/>
        <w:numPr>
          <w:ilvl w:val="0"/>
          <w:numId w:val="3"/>
        </w:numPr>
      </w:pPr>
      <w:r>
        <w:t>it is also called automatically when object is destroyed</w:t>
      </w:r>
    </w:p>
    <w:p w14:paraId="6007B766" w14:textId="77777777" w:rsidR="004039F9" w:rsidRDefault="004039F9" w:rsidP="00173799">
      <w:pPr>
        <w:pStyle w:val="ListParagraph"/>
        <w:numPr>
          <w:ilvl w:val="0"/>
          <w:numId w:val="3"/>
        </w:numPr>
      </w:pPr>
      <w:r>
        <w:t>used for resource clearing statements</w:t>
      </w:r>
    </w:p>
    <w:p w14:paraId="4E19F104" w14:textId="77777777" w:rsidR="004039F9" w:rsidRDefault="004039F9" w:rsidP="00173799">
      <w:pPr>
        <w:pStyle w:val="ListParagraph"/>
        <w:numPr>
          <w:ilvl w:val="0"/>
          <w:numId w:val="3"/>
        </w:numPr>
      </w:pPr>
      <w:proofErr w:type="spellStart"/>
      <w:r>
        <w:t>cant</w:t>
      </w:r>
      <w:proofErr w:type="spellEnd"/>
      <w:r>
        <w:t xml:space="preserve"> be overloaded</w:t>
      </w:r>
    </w:p>
    <w:p w14:paraId="0C1D6312" w14:textId="77777777" w:rsidR="004039F9" w:rsidRDefault="004039F9" w:rsidP="00173799">
      <w:pPr>
        <w:pStyle w:val="ListParagraph"/>
        <w:numPr>
          <w:ilvl w:val="0"/>
          <w:numId w:val="3"/>
        </w:numPr>
      </w:pPr>
      <w:r>
        <w:t>no access specifier or modifier</w:t>
      </w:r>
    </w:p>
    <w:p w14:paraId="1B2D4C2C" w14:textId="77777777" w:rsidR="00145EAF" w:rsidRDefault="004039F9" w:rsidP="00173799">
      <w:pPr>
        <w:pStyle w:val="ListParagraph"/>
        <w:numPr>
          <w:ilvl w:val="0"/>
          <w:numId w:val="3"/>
        </w:numPr>
      </w:pPr>
      <w:r>
        <w:t>name is same as class name preceded with tilde(~) character</w:t>
      </w:r>
      <w:r>
        <w:tab/>
      </w:r>
    </w:p>
    <w:p w14:paraId="29F5FC69" w14:textId="77777777" w:rsidR="005D1E0A" w:rsidRDefault="00145EAF" w:rsidP="00145EAF">
      <w:r>
        <w:t>c)constructor chaining</w:t>
      </w:r>
    </w:p>
    <w:p w14:paraId="2A9A5524" w14:textId="77777777" w:rsidR="005D1E0A" w:rsidRDefault="00145EAF" w:rsidP="005D1E0A">
      <w:pPr>
        <w:pStyle w:val="ListParagraph"/>
        <w:numPr>
          <w:ilvl w:val="0"/>
          <w:numId w:val="5"/>
        </w:numPr>
      </w:pPr>
      <w:r>
        <w:t>is used during inheritance where data is to be chained and pass from derived to base class constructor.</w:t>
      </w:r>
      <w:r w:rsidR="004039F9">
        <w:tab/>
      </w:r>
      <w:r w:rsidR="004039F9">
        <w:tab/>
      </w:r>
    </w:p>
    <w:p w14:paraId="2B2AEA1B" w14:textId="77777777" w:rsidR="005D1E0A" w:rsidRDefault="005D1E0A" w:rsidP="005D1E0A">
      <w:pPr>
        <w:pStyle w:val="ListParagraph"/>
        <w:numPr>
          <w:ilvl w:val="0"/>
          <w:numId w:val="5"/>
        </w:numPr>
      </w:pPr>
      <w:proofErr w:type="spellStart"/>
      <w:r>
        <w:t>Eg</w:t>
      </w:r>
      <w:proofErr w:type="spellEnd"/>
      <w:r>
        <w:t xml:space="preserve"> if 1 mango is needed by me and 2 by mom then I will take 3 mangoes and pass remaining to mom</w:t>
      </w:r>
    </w:p>
    <w:p w14:paraId="5BF20FC9" w14:textId="77777777" w:rsidR="005D1E0A" w:rsidRDefault="005D1E0A" w:rsidP="005D1E0A">
      <w:pPr>
        <w:ind w:left="410"/>
        <w:jc w:val="both"/>
        <w:rPr>
          <w:b/>
          <w:bCs/>
        </w:rPr>
      </w:pPr>
      <w:r w:rsidRPr="005D1E0A">
        <w:rPr>
          <w:b/>
          <w:bCs/>
        </w:rPr>
        <w:t>When to use private and static constructor:</w:t>
      </w:r>
      <w:r w:rsidR="004039F9" w:rsidRPr="005D1E0A">
        <w:rPr>
          <w:b/>
          <w:bCs/>
        </w:rPr>
        <w:tab/>
      </w:r>
    </w:p>
    <w:p w14:paraId="3CABC1A5" w14:textId="77777777" w:rsidR="005D1E0A" w:rsidRDefault="005D1E0A" w:rsidP="005D1E0A">
      <w:pPr>
        <w:ind w:left="410"/>
        <w:jc w:val="both"/>
      </w:pPr>
      <w:r>
        <w:t xml:space="preserve">Private </w:t>
      </w:r>
      <w:proofErr w:type="spellStart"/>
      <w:r>
        <w:t>ctor</w:t>
      </w:r>
      <w:proofErr w:type="spellEnd"/>
      <w:r>
        <w:t xml:space="preserve"> is used to </w:t>
      </w:r>
      <w:proofErr w:type="spellStart"/>
      <w:r>
        <w:t>to</w:t>
      </w:r>
      <w:proofErr w:type="spellEnd"/>
      <w:r>
        <w:t xml:space="preserve"> avoid creation object of the class </w:t>
      </w:r>
      <w:proofErr w:type="spellStart"/>
      <w:r>
        <w:t>bt</w:t>
      </w:r>
      <w:proofErr w:type="spellEnd"/>
      <w:r>
        <w:t xml:space="preserve"> the </w:t>
      </w:r>
      <w:proofErr w:type="spellStart"/>
      <w:r>
        <w:t>cusumers</w:t>
      </w:r>
      <w:proofErr w:type="spellEnd"/>
    </w:p>
    <w:p w14:paraId="374A0988" w14:textId="77777777" w:rsidR="005D1E0A" w:rsidRDefault="005D1E0A" w:rsidP="005D1E0A">
      <w:pPr>
        <w:ind w:left="410"/>
        <w:jc w:val="both"/>
      </w:pPr>
      <w:r>
        <w:t xml:space="preserve">Static </w:t>
      </w:r>
      <w:proofErr w:type="spellStart"/>
      <w:r>
        <w:t>ctor</w:t>
      </w:r>
      <w:proofErr w:type="spellEnd"/>
      <w:r>
        <w:t xml:space="preserve"> is used to initialize static data.</w:t>
      </w:r>
    </w:p>
    <w:p w14:paraId="1A0645BB" w14:textId="77777777" w:rsidR="005D1E0A" w:rsidRDefault="005D1E0A" w:rsidP="005D1E0A">
      <w:pPr>
        <w:ind w:left="410"/>
        <w:jc w:val="both"/>
      </w:pPr>
      <w:r>
        <w:t>Class employee{</w:t>
      </w:r>
    </w:p>
    <w:p w14:paraId="71AF5610" w14:textId="77777777" w:rsidR="005D1E0A" w:rsidRDefault="005D1E0A" w:rsidP="005D1E0A">
      <w:pPr>
        <w:ind w:left="410"/>
        <w:jc w:val="both"/>
      </w:pPr>
      <w:r>
        <w:t xml:space="preserve">Int </w:t>
      </w:r>
      <w:proofErr w:type="spellStart"/>
      <w:r>
        <w:t>ecode</w:t>
      </w:r>
      <w:proofErr w:type="spellEnd"/>
      <w:r>
        <w:t xml:space="preserve"> ;</w:t>
      </w:r>
    </w:p>
    <w:p w14:paraId="7919337F" w14:textId="77777777" w:rsidR="005D1E0A" w:rsidRDefault="005D1E0A" w:rsidP="005D1E0A">
      <w:pPr>
        <w:ind w:left="410"/>
        <w:jc w:val="both"/>
      </w:pPr>
      <w:r>
        <w:t xml:space="preserve">String </w:t>
      </w:r>
      <w:proofErr w:type="spellStart"/>
      <w:r>
        <w:t>ename</w:t>
      </w:r>
      <w:proofErr w:type="spellEnd"/>
      <w:r>
        <w:t>;</w:t>
      </w:r>
    </w:p>
    <w:p w14:paraId="3643BCFC" w14:textId="0AB69495" w:rsidR="005D1E0A" w:rsidRDefault="005D1E0A" w:rsidP="005D1E0A">
      <w:pPr>
        <w:ind w:left="410"/>
        <w:jc w:val="both"/>
      </w:pPr>
      <w:r>
        <w:t>Int salary;</w:t>
      </w:r>
    </w:p>
    <w:p w14:paraId="1E3F9784" w14:textId="77777777" w:rsidR="005D1E0A" w:rsidRDefault="005D1E0A" w:rsidP="005D1E0A">
      <w:pPr>
        <w:ind w:left="410"/>
        <w:jc w:val="both"/>
      </w:pPr>
      <w:r>
        <w:t>Static string company;</w:t>
      </w:r>
    </w:p>
    <w:p w14:paraId="6C2D03E3" w14:textId="4054750E" w:rsidR="005D1E0A" w:rsidRDefault="005D1E0A" w:rsidP="005D1E0A">
      <w:pPr>
        <w:ind w:left="410"/>
        <w:jc w:val="both"/>
      </w:pPr>
      <w:r>
        <w:t xml:space="preserve">Public employee(int </w:t>
      </w:r>
      <w:proofErr w:type="spellStart"/>
      <w:r>
        <w:t>ec,string</w:t>
      </w:r>
      <w:proofErr w:type="spellEnd"/>
      <w:r>
        <w:t xml:space="preserve"> </w:t>
      </w:r>
      <w:proofErr w:type="spellStart"/>
      <w:r>
        <w:t>en,int</w:t>
      </w:r>
      <w:proofErr w:type="spellEnd"/>
      <w:r>
        <w:t xml:space="preserve"> </w:t>
      </w:r>
      <w:proofErr w:type="spellStart"/>
      <w:r>
        <w:t>sal</w:t>
      </w:r>
      <w:proofErr w:type="spellEnd"/>
      <w:r>
        <w:t>)</w:t>
      </w:r>
    </w:p>
    <w:p w14:paraId="24BAB909" w14:textId="7F89FFF3" w:rsidR="005D1E0A" w:rsidRDefault="005D1E0A" w:rsidP="005D1E0A">
      <w:pPr>
        <w:ind w:left="410"/>
        <w:jc w:val="both"/>
      </w:pPr>
      <w:r>
        <w:t>{</w:t>
      </w:r>
    </w:p>
    <w:p w14:paraId="7120D303" w14:textId="77777777" w:rsidR="005D1E0A" w:rsidRDefault="005D1E0A" w:rsidP="005D1E0A">
      <w:pPr>
        <w:ind w:left="410"/>
        <w:jc w:val="both"/>
      </w:pPr>
      <w:proofErr w:type="spellStart"/>
      <w:r>
        <w:t>This.ecode</w:t>
      </w:r>
      <w:proofErr w:type="spellEnd"/>
      <w:r>
        <w:t>=</w:t>
      </w:r>
      <w:proofErr w:type="spellStart"/>
      <w:r>
        <w:t>ec</w:t>
      </w:r>
      <w:proofErr w:type="spellEnd"/>
      <w:r>
        <w:t>;</w:t>
      </w:r>
    </w:p>
    <w:p w14:paraId="5951E0C5" w14:textId="77777777" w:rsidR="005D1E0A" w:rsidRDefault="005D1E0A" w:rsidP="005D1E0A">
      <w:pPr>
        <w:ind w:left="410"/>
        <w:jc w:val="both"/>
      </w:pPr>
      <w:proofErr w:type="spellStart"/>
      <w:r>
        <w:t>This.ename</w:t>
      </w:r>
      <w:proofErr w:type="spellEnd"/>
      <w:r>
        <w:t>=</w:t>
      </w:r>
      <w:proofErr w:type="spellStart"/>
      <w:r>
        <w:t>en</w:t>
      </w:r>
      <w:proofErr w:type="spellEnd"/>
      <w:r>
        <w:t>;</w:t>
      </w:r>
    </w:p>
    <w:p w14:paraId="62957E69" w14:textId="77777777" w:rsidR="005D1E0A" w:rsidRDefault="005D1E0A" w:rsidP="005D1E0A">
      <w:pPr>
        <w:ind w:left="410"/>
        <w:jc w:val="both"/>
      </w:pPr>
      <w:proofErr w:type="spellStart"/>
      <w:r>
        <w:t>This.salary</w:t>
      </w:r>
      <w:proofErr w:type="spellEnd"/>
      <w:r>
        <w:t>=salary;</w:t>
      </w:r>
    </w:p>
    <w:p w14:paraId="371DF3EB" w14:textId="000CA105" w:rsidR="00753AC8" w:rsidRDefault="005D1E0A" w:rsidP="005D1E0A">
      <w:pPr>
        <w:ind w:left="410"/>
        <w:jc w:val="both"/>
        <w:rPr>
          <w:b/>
          <w:bCs/>
        </w:rPr>
      </w:pPr>
      <w:r>
        <w:t>}</w:t>
      </w:r>
      <w:r w:rsidR="004039F9" w:rsidRPr="005D1E0A">
        <w:rPr>
          <w:b/>
          <w:bCs/>
        </w:rPr>
        <w:tab/>
      </w:r>
      <w:r w:rsidR="00753AC8" w:rsidRPr="005D1E0A">
        <w:rPr>
          <w:b/>
          <w:bCs/>
        </w:rPr>
        <w:t xml:space="preserve"> </w:t>
      </w:r>
    </w:p>
    <w:p w14:paraId="576C52A4" w14:textId="1015C292" w:rsidR="00F6439E" w:rsidRDefault="00F6439E" w:rsidP="005D1E0A">
      <w:pPr>
        <w:ind w:left="410"/>
        <w:jc w:val="both"/>
        <w:rPr>
          <w:b/>
          <w:bCs/>
        </w:rPr>
      </w:pPr>
      <w:r>
        <w:rPr>
          <w:b/>
          <w:bCs/>
        </w:rPr>
        <w:lastRenderedPageBreak/>
        <w:t>Static Employee()</w:t>
      </w:r>
    </w:p>
    <w:p w14:paraId="3156E9BB" w14:textId="77777777" w:rsidR="00F6439E" w:rsidRDefault="00F6439E" w:rsidP="005D1E0A">
      <w:pPr>
        <w:ind w:left="410"/>
        <w:jc w:val="both"/>
        <w:rPr>
          <w:b/>
          <w:bCs/>
        </w:rPr>
      </w:pPr>
      <w:r>
        <w:rPr>
          <w:b/>
          <w:bCs/>
        </w:rPr>
        <w:t>{</w:t>
      </w:r>
    </w:p>
    <w:p w14:paraId="445D3FC5" w14:textId="5E1C680C" w:rsidR="00F6439E" w:rsidRDefault="00F6439E" w:rsidP="005D1E0A">
      <w:pPr>
        <w:ind w:left="410"/>
        <w:jc w:val="both"/>
        <w:rPr>
          <w:b/>
          <w:bCs/>
        </w:rPr>
      </w:pPr>
      <w:r>
        <w:rPr>
          <w:b/>
          <w:bCs/>
        </w:rPr>
        <w:tab/>
        <w:t>Company=”GEP”;</w:t>
      </w:r>
    </w:p>
    <w:p w14:paraId="074E1742" w14:textId="6E516A05" w:rsidR="00F6439E" w:rsidRDefault="00F6439E" w:rsidP="005D1E0A">
      <w:pPr>
        <w:ind w:left="410"/>
        <w:jc w:val="both"/>
      </w:pPr>
      <w:r>
        <w:rPr>
          <w:b/>
          <w:bCs/>
        </w:rPr>
        <w:t>}</w:t>
      </w:r>
    </w:p>
    <w:p w14:paraId="11BBA538" w14:textId="66BE1003" w:rsidR="00F6439E" w:rsidRDefault="00F6439E" w:rsidP="005D1E0A">
      <w:pPr>
        <w:ind w:left="410"/>
        <w:jc w:val="both"/>
      </w:pPr>
      <w:r>
        <w:t>}</w:t>
      </w:r>
    </w:p>
    <w:p w14:paraId="5A14B18E" w14:textId="124723F3" w:rsidR="00F6439E" w:rsidRDefault="00F6439E" w:rsidP="005D1E0A">
      <w:pPr>
        <w:ind w:left="410"/>
        <w:jc w:val="both"/>
      </w:pPr>
      <w:r>
        <w:t>Employee e1=new Employee(101,””)</w:t>
      </w:r>
    </w:p>
    <w:p w14:paraId="331D988E" w14:textId="37CE6ABA" w:rsidR="00071476" w:rsidRDefault="00071476" w:rsidP="005D1E0A">
      <w:pPr>
        <w:ind w:left="410"/>
        <w:jc w:val="both"/>
        <w:rPr>
          <w:b/>
          <w:bCs/>
        </w:rPr>
      </w:pPr>
      <w:r>
        <w:rPr>
          <w:b/>
          <w:bCs/>
        </w:rPr>
        <w:t>===========================</w:t>
      </w:r>
      <w:r w:rsidRPr="00071476">
        <w:rPr>
          <w:b/>
          <w:bCs/>
        </w:rPr>
        <w:t>Polymorphism</w:t>
      </w:r>
      <w:r>
        <w:rPr>
          <w:b/>
          <w:bCs/>
        </w:rPr>
        <w:t>===========================</w:t>
      </w:r>
    </w:p>
    <w:p w14:paraId="4E078FF5" w14:textId="1D7D7193" w:rsidR="00071476" w:rsidRDefault="00FE60CB" w:rsidP="005D1E0A">
      <w:pPr>
        <w:ind w:left="410"/>
        <w:jc w:val="both"/>
      </w:pPr>
      <w:r>
        <w:t xml:space="preserve">Is achieve using OVERRIDING of </w:t>
      </w:r>
      <w:r w:rsidR="000C4F3B">
        <w:t>methods</w:t>
      </w:r>
      <w:r>
        <w:t xml:space="preserve"> from base to derived</w:t>
      </w:r>
    </w:p>
    <w:p w14:paraId="22FD5058" w14:textId="6A003E1D" w:rsidR="00FE60CB" w:rsidRDefault="00FE60CB" w:rsidP="005D1E0A">
      <w:pPr>
        <w:ind w:left="410"/>
        <w:jc w:val="both"/>
      </w:pPr>
      <w:r>
        <w:t>Overriding can be</w:t>
      </w:r>
    </w:p>
    <w:p w14:paraId="614BF3AF" w14:textId="77777777" w:rsidR="00FE60CB" w:rsidRDefault="00FE60CB" w:rsidP="00FE60CB">
      <w:pPr>
        <w:pStyle w:val="ListParagraph"/>
        <w:numPr>
          <w:ilvl w:val="0"/>
          <w:numId w:val="6"/>
        </w:numPr>
        <w:jc w:val="both"/>
      </w:pPr>
      <w:r>
        <w:t>Mandatory at derived class ----------</w:t>
      </w:r>
      <w:r>
        <w:sym w:font="Wingdings" w:char="F0E0"/>
      </w:r>
      <w:r>
        <w:t xml:space="preserve">when method implementations depends on derived objects. </w:t>
      </w:r>
    </w:p>
    <w:p w14:paraId="2BB69EC4" w14:textId="19BBCDE4" w:rsidR="00FE60CB" w:rsidRDefault="00FE60CB" w:rsidP="00FE60CB">
      <w:pPr>
        <w:pStyle w:val="ListParagraph"/>
        <w:numPr>
          <w:ilvl w:val="0"/>
          <w:numId w:val="7"/>
        </w:numPr>
        <w:jc w:val="both"/>
      </w:pPr>
      <w:r>
        <w:t>All the methods are based on  derived class implementation ,We use here interface</w:t>
      </w:r>
    </w:p>
    <w:p w14:paraId="2D4EE181" w14:textId="414EC4DB" w:rsidR="00FE60CB" w:rsidRDefault="00FE60CB" w:rsidP="00FE60CB">
      <w:pPr>
        <w:pStyle w:val="ListParagraph"/>
        <w:numPr>
          <w:ilvl w:val="0"/>
          <w:numId w:val="7"/>
        </w:numPr>
        <w:jc w:val="both"/>
      </w:pPr>
      <w:r>
        <w:t xml:space="preserve">Only few methods are based on derived class implementation, rest are commonly given at base level. We use here abstract methods in </w:t>
      </w:r>
      <w:proofErr w:type="spellStart"/>
      <w:r>
        <w:t>a</w:t>
      </w:r>
      <w:proofErr w:type="spellEnd"/>
      <w:r>
        <w:t xml:space="preserve"> abstract base class.</w:t>
      </w:r>
    </w:p>
    <w:p w14:paraId="01ED4F87" w14:textId="77777777" w:rsidR="00FE60CB" w:rsidRDefault="00FE60CB" w:rsidP="00FE60CB">
      <w:pPr>
        <w:ind w:left="770"/>
        <w:jc w:val="both"/>
      </w:pPr>
    </w:p>
    <w:p w14:paraId="1FF5BD4B" w14:textId="535FA5A4" w:rsidR="00FE60CB" w:rsidRPr="00071476" w:rsidRDefault="00FE60CB" w:rsidP="00FE60CB">
      <w:pPr>
        <w:pStyle w:val="ListParagraph"/>
        <w:numPr>
          <w:ilvl w:val="0"/>
          <w:numId w:val="6"/>
        </w:numPr>
        <w:jc w:val="both"/>
      </w:pPr>
      <w:r>
        <w:t xml:space="preserve">Optional overriding at derived class -&gt;when there is a default implementations </w:t>
      </w:r>
      <w:proofErr w:type="spellStart"/>
      <w:r>
        <w:t>os</w:t>
      </w:r>
      <w:proofErr w:type="spellEnd"/>
      <w:r>
        <w:t xml:space="preserve"> the method is provided by base class and optionally derived classes may override based on their need. This is implemented using virtual methods.</w:t>
      </w:r>
    </w:p>
    <w:p w14:paraId="5CC607DA" w14:textId="7FCC95DC" w:rsidR="005D1E0A" w:rsidRDefault="000C4F3B" w:rsidP="005D1E0A">
      <w:pPr>
        <w:ind w:left="410"/>
        <w:jc w:val="both"/>
        <w:rPr>
          <w:b/>
          <w:bCs/>
        </w:rPr>
      </w:pPr>
      <w:r>
        <w:rPr>
          <w:b/>
          <w:bCs/>
        </w:rPr>
        <w:t>Note : In dynamic polymorphism reference is given to the type of object and not the content.</w:t>
      </w:r>
    </w:p>
    <w:p w14:paraId="670C1815" w14:textId="63C4E775" w:rsidR="000E4420" w:rsidRDefault="000E4420" w:rsidP="005D1E0A">
      <w:pPr>
        <w:ind w:left="410"/>
        <w:jc w:val="both"/>
        <w:rPr>
          <w:b/>
          <w:bCs/>
        </w:rPr>
      </w:pPr>
      <w:r>
        <w:rPr>
          <w:b/>
          <w:bCs/>
        </w:rPr>
        <w:t>====================Virtual Methods</w:t>
      </w:r>
    </w:p>
    <w:p w14:paraId="7E71F357" w14:textId="77777777" w:rsidR="000E4420" w:rsidRDefault="000E4420" w:rsidP="000E4420">
      <w:pPr>
        <w:pStyle w:val="ListParagraph"/>
        <w:numPr>
          <w:ilvl w:val="0"/>
          <w:numId w:val="10"/>
        </w:numPr>
        <w:jc w:val="both"/>
      </w:pPr>
      <w:r>
        <w:t>Virtual methods gives permission to optionally override a method at derived class.</w:t>
      </w:r>
    </w:p>
    <w:p w14:paraId="082C941B" w14:textId="1DF952FF" w:rsidR="000E4420" w:rsidRDefault="000E4420" w:rsidP="000E4420">
      <w:pPr>
        <w:pStyle w:val="ListParagraph"/>
        <w:numPr>
          <w:ilvl w:val="0"/>
          <w:numId w:val="10"/>
        </w:numPr>
        <w:jc w:val="both"/>
      </w:pPr>
      <w:r>
        <w:t>We use override keyword at derived level.</w:t>
      </w:r>
    </w:p>
    <w:p w14:paraId="54D0F71D" w14:textId="245535C6" w:rsidR="000E4420" w:rsidRDefault="000E4420" w:rsidP="000E4420">
      <w:pPr>
        <w:pStyle w:val="ListParagraph"/>
        <w:numPr>
          <w:ilvl w:val="0"/>
          <w:numId w:val="10"/>
        </w:numPr>
        <w:jc w:val="both"/>
      </w:pPr>
      <w:r>
        <w:t xml:space="preserve">Interface and abstract class </w:t>
      </w:r>
      <w:proofErr w:type="spellStart"/>
      <w:r>
        <w:t>cant</w:t>
      </w:r>
      <w:proofErr w:type="spellEnd"/>
      <w:r>
        <w:t xml:space="preserve"> be instantiated.</w:t>
      </w:r>
    </w:p>
    <w:p w14:paraId="333AF307" w14:textId="712C96FA" w:rsidR="000E4420" w:rsidRDefault="000E4420" w:rsidP="000E4420">
      <w:pPr>
        <w:pStyle w:val="ListParagraph"/>
        <w:numPr>
          <w:ilvl w:val="0"/>
          <w:numId w:val="10"/>
        </w:numPr>
        <w:jc w:val="both"/>
      </w:pPr>
      <w:r>
        <w:t>Multiple interface can be implemented in a class but only one abstract class can be inherited.</w:t>
      </w:r>
    </w:p>
    <w:p w14:paraId="287F7384" w14:textId="16489631" w:rsidR="000E4420" w:rsidRDefault="000E4420" w:rsidP="000E4420">
      <w:pPr>
        <w:jc w:val="both"/>
      </w:pPr>
      <w:r>
        <w:t>======================Sealed class</w:t>
      </w:r>
    </w:p>
    <w:p w14:paraId="69C8E575" w14:textId="5FCF4C0D" w:rsidR="000E4420" w:rsidRDefault="000E4420" w:rsidP="000E4420">
      <w:pPr>
        <w:pStyle w:val="ListParagraph"/>
        <w:numPr>
          <w:ilvl w:val="0"/>
          <w:numId w:val="11"/>
        </w:numPr>
        <w:jc w:val="both"/>
      </w:pPr>
      <w:r>
        <w:t>To avoid a class from getting inherited , we can declare it as sealed.</w:t>
      </w:r>
    </w:p>
    <w:p w14:paraId="1B8C43C5" w14:textId="62D628DD" w:rsidR="000E4420" w:rsidRDefault="000E4420" w:rsidP="000E4420">
      <w:pPr>
        <w:pStyle w:val="ListParagraph"/>
        <w:numPr>
          <w:ilvl w:val="0"/>
          <w:numId w:val="11"/>
        </w:numPr>
        <w:jc w:val="both"/>
      </w:pPr>
      <w:r>
        <w:t>We can have sealed methods or sealed class</w:t>
      </w:r>
    </w:p>
    <w:p w14:paraId="7935F2F9" w14:textId="65694D83" w:rsidR="000E4420" w:rsidRDefault="000E4420" w:rsidP="000E4420">
      <w:pPr>
        <w:pStyle w:val="ListParagraph"/>
        <w:numPr>
          <w:ilvl w:val="0"/>
          <w:numId w:val="11"/>
        </w:numPr>
        <w:jc w:val="both"/>
      </w:pPr>
      <w:r>
        <w:t>Sealed methods are not meant for over</w:t>
      </w:r>
    </w:p>
    <w:p w14:paraId="1A542F98" w14:textId="77777777" w:rsidR="00AB37A1" w:rsidRDefault="00AB37A1" w:rsidP="00AB37A1">
      <w:pPr>
        <w:pStyle w:val="ListParagraph"/>
        <w:jc w:val="both"/>
      </w:pPr>
    </w:p>
    <w:p w14:paraId="2325C6F8" w14:textId="77777777" w:rsidR="00AB37A1" w:rsidRDefault="00AB37A1" w:rsidP="00AB37A1">
      <w:pPr>
        <w:pStyle w:val="ListParagraph"/>
        <w:jc w:val="both"/>
      </w:pPr>
    </w:p>
    <w:p w14:paraId="1D903BEA" w14:textId="77777777" w:rsidR="00AB37A1" w:rsidRDefault="00AB37A1" w:rsidP="00AB37A1">
      <w:pPr>
        <w:pStyle w:val="ListParagraph"/>
        <w:jc w:val="both"/>
      </w:pPr>
    </w:p>
    <w:p w14:paraId="4B1F598B" w14:textId="77777777" w:rsidR="00AB37A1" w:rsidRDefault="00AB37A1" w:rsidP="00AB37A1">
      <w:pPr>
        <w:pStyle w:val="ListParagraph"/>
        <w:jc w:val="both"/>
      </w:pPr>
    </w:p>
    <w:p w14:paraId="7ECEFCA6" w14:textId="77777777" w:rsidR="00AB37A1" w:rsidRDefault="00AB37A1" w:rsidP="00AB37A1">
      <w:pPr>
        <w:pStyle w:val="ListParagraph"/>
        <w:jc w:val="both"/>
      </w:pPr>
    </w:p>
    <w:p w14:paraId="7D7E7447" w14:textId="77777777" w:rsidR="00AB37A1" w:rsidRDefault="00AB37A1" w:rsidP="00AB37A1">
      <w:pPr>
        <w:pStyle w:val="ListParagraph"/>
        <w:jc w:val="both"/>
      </w:pPr>
    </w:p>
    <w:p w14:paraId="1EBA62AC" w14:textId="77777777" w:rsidR="00AB37A1" w:rsidRDefault="00AB37A1" w:rsidP="00AB37A1">
      <w:pPr>
        <w:pStyle w:val="ListParagraph"/>
        <w:jc w:val="both"/>
      </w:pPr>
    </w:p>
    <w:p w14:paraId="0B927F56" w14:textId="0BC4CB40" w:rsidR="00AB37A1" w:rsidRDefault="00AB37A1" w:rsidP="00AB37A1">
      <w:pPr>
        <w:pStyle w:val="ListParagraph"/>
        <w:jc w:val="both"/>
      </w:pPr>
      <w:r>
        <w:lastRenderedPageBreak/>
        <w:t>Method overloading</w:t>
      </w:r>
    </w:p>
    <w:p w14:paraId="3C5844FC" w14:textId="63CFC9E4" w:rsidR="00AB37A1" w:rsidRDefault="00AB37A1" w:rsidP="00AB37A1">
      <w:pPr>
        <w:pStyle w:val="ListParagraph"/>
        <w:jc w:val="both"/>
      </w:pPr>
      <w:r>
        <w:t>Method overriding</w:t>
      </w:r>
    </w:p>
    <w:p w14:paraId="365928E2" w14:textId="129076B8" w:rsidR="00AB37A1" w:rsidRDefault="00AB37A1" w:rsidP="00AB37A1">
      <w:pPr>
        <w:pStyle w:val="ListParagraph"/>
        <w:jc w:val="both"/>
      </w:pPr>
      <w:r>
        <w:t>Method Hiding</w:t>
      </w:r>
    </w:p>
    <w:p w14:paraId="0BACC409" w14:textId="77777777" w:rsidR="00271761" w:rsidRDefault="00271761" w:rsidP="00AB37A1">
      <w:pPr>
        <w:pStyle w:val="ListParagraph"/>
        <w:jc w:val="both"/>
      </w:pPr>
    </w:p>
    <w:p w14:paraId="77CA780A" w14:textId="34256414" w:rsidR="00271761" w:rsidRDefault="00271761">
      <w:pPr>
        <w:pStyle w:val="ListParagraph"/>
        <w:tabs>
          <w:tab w:val="right" w:pos="9360"/>
        </w:tabs>
        <w:jc w:val="both"/>
        <w:pPrChange w:id="0" w:author="Ruchita Amancha" w:date="2023-06-26T17:53:00Z">
          <w:pPr>
            <w:pStyle w:val="ListParagraph"/>
            <w:jc w:val="both"/>
          </w:pPr>
        </w:pPrChange>
      </w:pPr>
      <w:r>
        <w:t>======================Access specifier</w:t>
      </w:r>
      <w:ins w:id="1" w:author="Ruchita Amancha" w:date="2023-06-26T17:53:00Z">
        <w:r w:rsidR="00F546A6">
          <w:tab/>
        </w:r>
      </w:ins>
    </w:p>
    <w:p w14:paraId="2264E867" w14:textId="32E28150" w:rsidR="00271761" w:rsidRPr="00271761" w:rsidRDefault="00271761" w:rsidP="00271761">
      <w:pPr>
        <w:pStyle w:val="ListParagraph"/>
        <w:numPr>
          <w:ilvl w:val="0"/>
          <w:numId w:val="12"/>
        </w:numPr>
        <w:jc w:val="both"/>
        <w:rPr>
          <w:b/>
          <w:bCs/>
        </w:rPr>
      </w:pPr>
      <w:r w:rsidRPr="00271761">
        <w:rPr>
          <w:b/>
          <w:bCs/>
        </w:rPr>
        <w:t xml:space="preserve">Private </w:t>
      </w:r>
      <w:r>
        <w:t>:these members are only accessible inside its class</w:t>
      </w:r>
    </w:p>
    <w:p w14:paraId="2BFCA708" w14:textId="1884F523" w:rsidR="00271761" w:rsidRPr="00271761" w:rsidRDefault="00271761" w:rsidP="00271761">
      <w:pPr>
        <w:pStyle w:val="ListParagraph"/>
        <w:numPr>
          <w:ilvl w:val="0"/>
          <w:numId w:val="12"/>
        </w:numPr>
        <w:jc w:val="both"/>
        <w:rPr>
          <w:b/>
          <w:bCs/>
        </w:rPr>
      </w:pPr>
      <w:r w:rsidRPr="00271761">
        <w:rPr>
          <w:b/>
          <w:bCs/>
        </w:rPr>
        <w:t xml:space="preserve">Protected </w:t>
      </w:r>
      <w:r>
        <w:rPr>
          <w:b/>
          <w:bCs/>
        </w:rPr>
        <w:t>:these members can be accessed upon derived classes but not outside</w:t>
      </w:r>
    </w:p>
    <w:p w14:paraId="1B3AD334" w14:textId="7F18F80A" w:rsidR="00271761" w:rsidRPr="00271761" w:rsidRDefault="00271761" w:rsidP="00271761">
      <w:pPr>
        <w:pStyle w:val="ListParagraph"/>
        <w:numPr>
          <w:ilvl w:val="0"/>
          <w:numId w:val="12"/>
        </w:numPr>
        <w:jc w:val="both"/>
        <w:rPr>
          <w:b/>
          <w:bCs/>
        </w:rPr>
      </w:pPr>
      <w:r w:rsidRPr="00271761">
        <w:rPr>
          <w:b/>
          <w:bCs/>
        </w:rPr>
        <w:t>Public</w:t>
      </w:r>
      <w:r>
        <w:rPr>
          <w:b/>
          <w:bCs/>
        </w:rPr>
        <w:t xml:space="preserve"> :unlimited access, anywhere it is accessible inside and outside the class and even outside the current project</w:t>
      </w:r>
    </w:p>
    <w:p w14:paraId="6726D8BB" w14:textId="44D98479" w:rsidR="00271761" w:rsidRPr="00271761" w:rsidRDefault="00271761" w:rsidP="00271761">
      <w:pPr>
        <w:pStyle w:val="ListParagraph"/>
        <w:numPr>
          <w:ilvl w:val="0"/>
          <w:numId w:val="12"/>
        </w:numPr>
        <w:jc w:val="both"/>
        <w:rPr>
          <w:b/>
          <w:bCs/>
        </w:rPr>
      </w:pPr>
      <w:r w:rsidRPr="00271761">
        <w:rPr>
          <w:b/>
          <w:bCs/>
        </w:rPr>
        <w:t>Internal</w:t>
      </w:r>
      <w:r>
        <w:rPr>
          <w:b/>
          <w:bCs/>
        </w:rPr>
        <w:t>: it is like public inside the project but private for outside the project</w:t>
      </w:r>
      <w:r w:rsidR="00F546A6">
        <w:rPr>
          <w:b/>
          <w:bCs/>
        </w:rPr>
        <w:t xml:space="preserve"> </w:t>
      </w:r>
      <w:r>
        <w:rPr>
          <w:b/>
          <w:bCs/>
        </w:rPr>
        <w:t>i.e. it is not exposed to external assemblies</w:t>
      </w:r>
    </w:p>
    <w:p w14:paraId="667D57B2" w14:textId="2DA8FC2E" w:rsidR="00271761" w:rsidRPr="00271761" w:rsidRDefault="00271761" w:rsidP="00271761">
      <w:pPr>
        <w:pStyle w:val="ListParagraph"/>
        <w:numPr>
          <w:ilvl w:val="0"/>
          <w:numId w:val="12"/>
        </w:numPr>
        <w:jc w:val="both"/>
        <w:rPr>
          <w:b/>
          <w:bCs/>
        </w:rPr>
      </w:pPr>
      <w:r w:rsidRPr="00271761">
        <w:rPr>
          <w:b/>
          <w:bCs/>
        </w:rPr>
        <w:t>Protected internal</w:t>
      </w:r>
      <w:r>
        <w:rPr>
          <w:b/>
          <w:bCs/>
        </w:rPr>
        <w:t xml:space="preserve">: it is like public inside the current project </w:t>
      </w:r>
      <w:r w:rsidR="00F546A6">
        <w:rPr>
          <w:b/>
          <w:bCs/>
        </w:rPr>
        <w:t>and becomes protected outside the</w:t>
      </w:r>
    </w:p>
    <w:p w14:paraId="49845D70" w14:textId="77777777" w:rsidR="00271761" w:rsidRDefault="00271761" w:rsidP="00AB37A1">
      <w:pPr>
        <w:pStyle w:val="ListParagraph"/>
        <w:jc w:val="both"/>
      </w:pPr>
    </w:p>
    <w:p w14:paraId="7CD4B091" w14:textId="77777777" w:rsidR="00F546A6" w:rsidRDefault="00F546A6" w:rsidP="00AB37A1">
      <w:pPr>
        <w:pStyle w:val="ListParagraph"/>
        <w:jc w:val="both"/>
      </w:pPr>
    </w:p>
    <w:p w14:paraId="7733CD09" w14:textId="16CEE9BA" w:rsidR="00F546A6" w:rsidRDefault="00F546A6" w:rsidP="00AB37A1">
      <w:pPr>
        <w:pStyle w:val="ListParagraph"/>
        <w:jc w:val="both"/>
      </w:pPr>
      <w:r>
        <w:t>===================partial class methods</w:t>
      </w:r>
    </w:p>
    <w:p w14:paraId="002C1521" w14:textId="36D31A42" w:rsidR="00F546A6" w:rsidRDefault="00F546A6" w:rsidP="00AB37A1">
      <w:pPr>
        <w:pStyle w:val="ListParagraph"/>
        <w:jc w:val="both"/>
      </w:pPr>
      <w:r>
        <w:t>Partial keyword gives us facility to define a class at multiple places and even in multiple files provided name space is same</w:t>
      </w:r>
    </w:p>
    <w:p w14:paraId="44BB666F" w14:textId="12CC323B" w:rsidR="00F546A6" w:rsidRDefault="00F546A6" w:rsidP="00AB37A1">
      <w:pPr>
        <w:pStyle w:val="ListParagraph"/>
        <w:jc w:val="both"/>
      </w:pPr>
      <w:r>
        <w:t>Usage:</w:t>
      </w:r>
    </w:p>
    <w:p w14:paraId="0E4A46AF" w14:textId="35057639" w:rsidR="00F546A6" w:rsidRDefault="00F546A6" w:rsidP="00AB37A1">
      <w:pPr>
        <w:pStyle w:val="ListParagraph"/>
        <w:jc w:val="both"/>
      </w:pPr>
      <w:r>
        <w:t xml:space="preserve">To categorize and group the related methods in different places of </w:t>
      </w:r>
      <w:proofErr w:type="spellStart"/>
      <w:r>
        <w:t>thr</w:t>
      </w:r>
      <w:proofErr w:type="spellEnd"/>
      <w:r>
        <w:t xml:space="preserve"> same class </w:t>
      </w:r>
      <w:r w:rsidR="0014110C">
        <w:t>definition.</w:t>
      </w:r>
    </w:p>
    <w:p w14:paraId="5254C476" w14:textId="77777777" w:rsidR="0014110C" w:rsidRDefault="0014110C" w:rsidP="00AB37A1">
      <w:pPr>
        <w:pStyle w:val="ListParagraph"/>
        <w:jc w:val="both"/>
      </w:pPr>
    </w:p>
    <w:p w14:paraId="743DEB93" w14:textId="2315D42C" w:rsidR="0014110C" w:rsidRDefault="0014110C" w:rsidP="003A52B9">
      <w:pPr>
        <w:jc w:val="both"/>
      </w:pPr>
      <w:r>
        <w:t xml:space="preserve">==================Error handling in </w:t>
      </w:r>
      <w:proofErr w:type="spellStart"/>
      <w:r>
        <w:t>js</w:t>
      </w:r>
      <w:proofErr w:type="spellEnd"/>
      <w:r>
        <w:t>========================</w:t>
      </w:r>
    </w:p>
    <w:p w14:paraId="0AB02CC1" w14:textId="13F0B94B" w:rsidR="0014110C" w:rsidRDefault="0014110C" w:rsidP="00AB37A1">
      <w:pPr>
        <w:pStyle w:val="ListParagraph"/>
        <w:jc w:val="both"/>
      </w:pPr>
      <w:r>
        <w:t>Types of errors</w:t>
      </w:r>
    </w:p>
    <w:p w14:paraId="6C35AC28" w14:textId="078D2A15" w:rsidR="0014110C" w:rsidRPr="001D32DC" w:rsidRDefault="0014110C" w:rsidP="001D32DC">
      <w:pPr>
        <w:pStyle w:val="ListParagraph"/>
        <w:numPr>
          <w:ilvl w:val="0"/>
          <w:numId w:val="14"/>
        </w:numPr>
        <w:jc w:val="both"/>
        <w:rPr>
          <w:b/>
          <w:bCs/>
        </w:rPr>
      </w:pPr>
      <w:r w:rsidRPr="001D32DC">
        <w:rPr>
          <w:b/>
          <w:bCs/>
        </w:rPr>
        <w:t>Syntax error</w:t>
      </w:r>
    </w:p>
    <w:p w14:paraId="16CBD360" w14:textId="71F7C106" w:rsidR="0014110C" w:rsidRDefault="0014110C" w:rsidP="00AB37A1">
      <w:pPr>
        <w:pStyle w:val="ListParagraph"/>
        <w:jc w:val="both"/>
      </w:pPr>
      <w:r>
        <w:t>Occurs when we use undefined keywords in the program or improper use of grammar of the language. Developer has to rectify. It is reported during compilation itself. So it is called compile time error</w:t>
      </w:r>
    </w:p>
    <w:p w14:paraId="38E8A597" w14:textId="43DF005B" w:rsidR="0014110C" w:rsidRPr="001D32DC" w:rsidRDefault="0014110C" w:rsidP="001D32DC">
      <w:pPr>
        <w:pStyle w:val="ListParagraph"/>
        <w:numPr>
          <w:ilvl w:val="0"/>
          <w:numId w:val="14"/>
        </w:numPr>
        <w:jc w:val="both"/>
        <w:rPr>
          <w:b/>
          <w:bCs/>
        </w:rPr>
      </w:pPr>
      <w:r w:rsidRPr="001D32DC">
        <w:rPr>
          <w:b/>
          <w:bCs/>
        </w:rPr>
        <w:t>Logical error:</w:t>
      </w:r>
    </w:p>
    <w:p w14:paraId="3C277AC0" w14:textId="0F4803A2" w:rsidR="0014110C" w:rsidRDefault="0014110C" w:rsidP="00AB37A1">
      <w:pPr>
        <w:pStyle w:val="ListParagraph"/>
        <w:jc w:val="both"/>
      </w:pPr>
      <w:r>
        <w:t>Occurs when the desired output is not there for inputs.it is run time errors and developers needs to find the error and change the logic.</w:t>
      </w:r>
    </w:p>
    <w:p w14:paraId="69CB8C0B" w14:textId="7B906CFB" w:rsidR="0014110C" w:rsidRDefault="0014110C" w:rsidP="00AB37A1">
      <w:pPr>
        <w:pStyle w:val="ListParagraph"/>
        <w:jc w:val="both"/>
      </w:pPr>
      <w:r>
        <w:t>In visual studio debugging options we can use to find logical error:</w:t>
      </w:r>
    </w:p>
    <w:p w14:paraId="379A208A" w14:textId="3BF003A1" w:rsidR="0014110C" w:rsidRDefault="0014110C" w:rsidP="0014110C">
      <w:pPr>
        <w:pStyle w:val="ListParagraph"/>
        <w:numPr>
          <w:ilvl w:val="0"/>
          <w:numId w:val="13"/>
        </w:numPr>
        <w:jc w:val="both"/>
      </w:pPr>
      <w:r>
        <w:t>Break points</w:t>
      </w:r>
      <w:r w:rsidR="00FC5741">
        <w:t>(F9)</w:t>
      </w:r>
    </w:p>
    <w:p w14:paraId="28FBB90F" w14:textId="7AFFF8CE" w:rsidR="0014110C" w:rsidRDefault="0014110C" w:rsidP="0014110C">
      <w:pPr>
        <w:pStyle w:val="ListParagraph"/>
        <w:numPr>
          <w:ilvl w:val="0"/>
          <w:numId w:val="13"/>
        </w:numPr>
        <w:jc w:val="both"/>
      </w:pPr>
      <w:r>
        <w:t>Watch windows</w:t>
      </w:r>
    </w:p>
    <w:p w14:paraId="108C1F01" w14:textId="35ED05FF" w:rsidR="0014110C" w:rsidRDefault="0014110C" w:rsidP="0014110C">
      <w:pPr>
        <w:pStyle w:val="ListParagraph"/>
        <w:numPr>
          <w:ilvl w:val="0"/>
          <w:numId w:val="13"/>
        </w:numPr>
        <w:jc w:val="both"/>
      </w:pPr>
      <w:r>
        <w:t>Immediate windows</w:t>
      </w:r>
      <w:r w:rsidR="00EF5046">
        <w:t xml:space="preserve">   -----------analyzing the what if-else expression</w:t>
      </w:r>
    </w:p>
    <w:p w14:paraId="18DCC28C" w14:textId="6EB6B129" w:rsidR="0014110C" w:rsidRDefault="0014110C" w:rsidP="0014110C">
      <w:pPr>
        <w:pStyle w:val="ListParagraph"/>
        <w:numPr>
          <w:ilvl w:val="0"/>
          <w:numId w:val="13"/>
        </w:numPr>
        <w:jc w:val="both"/>
      </w:pPr>
      <w:r>
        <w:t>Local windows</w:t>
      </w:r>
    </w:p>
    <w:p w14:paraId="6061D5FC" w14:textId="03DBF134" w:rsidR="0014110C" w:rsidRDefault="00FC5741" w:rsidP="00FC5741">
      <w:pPr>
        <w:jc w:val="both"/>
      </w:pPr>
      <w:r>
        <w:t>Line-BY-Line De</w:t>
      </w:r>
      <w:r w:rsidR="001D32DC">
        <w:t>bugging-</w:t>
      </w:r>
      <w:r w:rsidR="001D32DC">
        <w:sym w:font="Wingdings" w:char="F0E0"/>
      </w:r>
      <w:r w:rsidR="001D32DC">
        <w:t>F10—step over</w:t>
      </w:r>
    </w:p>
    <w:p w14:paraId="0F33802C" w14:textId="0C7D686C" w:rsidR="00EF5046" w:rsidRDefault="00EF5046" w:rsidP="00FC5741">
      <w:pPr>
        <w:jc w:val="both"/>
      </w:pPr>
      <w:r>
        <w:t>Step-into-&gt;F11-&gt; to enter the child method in debugging mode</w:t>
      </w:r>
    </w:p>
    <w:p w14:paraId="1B73E1DD" w14:textId="6AF83091" w:rsidR="00EF5046" w:rsidRDefault="00EF5046" w:rsidP="00FC5741">
      <w:pPr>
        <w:jc w:val="both"/>
      </w:pPr>
      <w:r>
        <w:t>Step-out----</w:t>
      </w:r>
      <w:r>
        <w:sym w:font="Wingdings" w:char="F0E0"/>
      </w:r>
      <w:r>
        <w:t>shift+F11-</w:t>
      </w:r>
      <w:r>
        <w:sym w:font="Wingdings" w:char="F0E0"/>
      </w:r>
      <w:r>
        <w:t xml:space="preserve">  no further debugging and executes normally</w:t>
      </w:r>
    </w:p>
    <w:p w14:paraId="2AB6CF5A" w14:textId="77777777" w:rsidR="00EF5046" w:rsidRPr="003A52B9" w:rsidRDefault="00EF5046" w:rsidP="003A52B9">
      <w:pPr>
        <w:ind w:left="720"/>
        <w:jc w:val="both"/>
        <w:rPr>
          <w:b/>
          <w:bCs/>
        </w:rPr>
      </w:pPr>
      <w:r w:rsidRPr="003A52B9">
        <w:rPr>
          <w:b/>
          <w:bCs/>
        </w:rPr>
        <w:t>3)Exception:</w:t>
      </w:r>
    </w:p>
    <w:p w14:paraId="326837A2" w14:textId="46905918" w:rsidR="001D32DC" w:rsidRDefault="00EF5046" w:rsidP="003A52B9">
      <w:pPr>
        <w:pStyle w:val="ListParagraph"/>
        <w:numPr>
          <w:ilvl w:val="0"/>
          <w:numId w:val="16"/>
        </w:numPr>
        <w:jc w:val="both"/>
      </w:pPr>
      <w:r>
        <w:t>These are the errors due to some external situation and program behaves abnormal and terminates sometimes.</w:t>
      </w:r>
    </w:p>
    <w:p w14:paraId="0331A878" w14:textId="56BA5D0B" w:rsidR="00EF5046" w:rsidRDefault="00EF5046" w:rsidP="003A52B9">
      <w:pPr>
        <w:pStyle w:val="ListParagraph"/>
        <w:numPr>
          <w:ilvl w:val="0"/>
          <w:numId w:val="16"/>
        </w:numPr>
        <w:jc w:val="both"/>
      </w:pPr>
      <w:r>
        <w:lastRenderedPageBreak/>
        <w:t>It is a runtime errors</w:t>
      </w:r>
    </w:p>
    <w:p w14:paraId="4BF7D3C8" w14:textId="77777777" w:rsidR="00EF5046" w:rsidRDefault="00EF5046" w:rsidP="00FC5741">
      <w:pPr>
        <w:jc w:val="both"/>
      </w:pPr>
    </w:p>
    <w:p w14:paraId="5C8F41D1" w14:textId="1AE60585" w:rsidR="00EF5046" w:rsidRDefault="00EF5046" w:rsidP="003A52B9">
      <w:pPr>
        <w:pStyle w:val="ListParagraph"/>
        <w:numPr>
          <w:ilvl w:val="0"/>
          <w:numId w:val="16"/>
        </w:numPr>
        <w:jc w:val="both"/>
      </w:pPr>
      <w:r>
        <w:t xml:space="preserve">When </w:t>
      </w:r>
      <w:r w:rsidR="003A52B9">
        <w:t>an exception</w:t>
      </w:r>
      <w:r>
        <w:t xml:space="preserve"> </w:t>
      </w:r>
      <w:r w:rsidR="00CD3B2F">
        <w:t>occurs</w:t>
      </w:r>
      <w:r>
        <w:t xml:space="preserve"> </w:t>
      </w:r>
      <w:r w:rsidR="00CD3B2F">
        <w:t xml:space="preserve">, CLR </w:t>
      </w:r>
      <w:r>
        <w:t xml:space="preserve">wraps the error details like line </w:t>
      </w:r>
      <w:r w:rsidR="00CD3B2F">
        <w:t xml:space="preserve">number </w:t>
      </w:r>
      <w:r>
        <w:t>,</w:t>
      </w:r>
      <w:proofErr w:type="spellStart"/>
      <w:r>
        <w:t>methods,class,module,reason</w:t>
      </w:r>
      <w:proofErr w:type="spellEnd"/>
      <w:r w:rsidR="00CD3B2F">
        <w:t xml:space="preserve"> of the errors </w:t>
      </w:r>
      <w:proofErr w:type="spellStart"/>
      <w:r w:rsidR="00CD3B2F">
        <w:t>etc</w:t>
      </w:r>
      <w:proofErr w:type="spellEnd"/>
      <w:r w:rsidR="00CD3B2F">
        <w:t xml:space="preserve"> called stack trace into an exception object and throws it out of the application.</w:t>
      </w:r>
    </w:p>
    <w:p w14:paraId="0560B9E2" w14:textId="76DCD2C7" w:rsidR="00CD3B2F" w:rsidRDefault="00CD3B2F" w:rsidP="003A52B9">
      <w:pPr>
        <w:pStyle w:val="ListParagraph"/>
        <w:numPr>
          <w:ilvl w:val="0"/>
          <w:numId w:val="16"/>
        </w:numPr>
        <w:jc w:val="both"/>
      </w:pPr>
      <w:r>
        <w:t>Application needs to handle it using try/catch/finally else it terminates</w:t>
      </w:r>
    </w:p>
    <w:p w14:paraId="5D22876F" w14:textId="22419D78" w:rsidR="00CD3B2F" w:rsidRDefault="00CD3B2F" w:rsidP="003A52B9">
      <w:pPr>
        <w:pStyle w:val="ListParagraph"/>
        <w:numPr>
          <w:ilvl w:val="0"/>
          <w:numId w:val="16"/>
        </w:numPr>
        <w:jc w:val="both"/>
      </w:pPr>
      <w:r>
        <w:t>Every exception has a base class system. Exception</w:t>
      </w:r>
    </w:p>
    <w:p w14:paraId="28342B81" w14:textId="11E58EEE" w:rsidR="003A52B9" w:rsidRDefault="003A52B9" w:rsidP="003A52B9">
      <w:pPr>
        <w:pStyle w:val="ListParagraph"/>
        <w:numPr>
          <w:ilvl w:val="0"/>
          <w:numId w:val="16"/>
        </w:numPr>
        <w:jc w:val="both"/>
      </w:pPr>
      <w:r>
        <w:t>We can have multiple catch blocks per try block</w:t>
      </w:r>
    </w:p>
    <w:p w14:paraId="22415442" w14:textId="7F03C766" w:rsidR="003A52B9" w:rsidRDefault="003A52B9" w:rsidP="003A52B9">
      <w:pPr>
        <w:pStyle w:val="ListParagraph"/>
        <w:numPr>
          <w:ilvl w:val="0"/>
          <w:numId w:val="16"/>
        </w:numPr>
        <w:jc w:val="both"/>
      </w:pPr>
      <w:r>
        <w:t>Only one finally block per try block</w:t>
      </w:r>
    </w:p>
    <w:p w14:paraId="24AAF300" w14:textId="3350633D" w:rsidR="003A52B9" w:rsidRDefault="003A52B9" w:rsidP="00FC5741">
      <w:pPr>
        <w:jc w:val="both"/>
      </w:pPr>
      <w:r>
        <w:t>===============================Custom or User-defined Exception=========================</w:t>
      </w:r>
    </w:p>
    <w:p w14:paraId="32F63513" w14:textId="403A7F38" w:rsidR="003A52B9" w:rsidRDefault="003A52B9" w:rsidP="00FC5741">
      <w:pPr>
        <w:jc w:val="both"/>
      </w:pPr>
      <w:r>
        <w:t>Steps:</w:t>
      </w:r>
    </w:p>
    <w:p w14:paraId="748B3DF4" w14:textId="51D1C23C" w:rsidR="003A52B9" w:rsidRDefault="003A52B9" w:rsidP="003A52B9">
      <w:pPr>
        <w:pStyle w:val="ListParagraph"/>
        <w:numPr>
          <w:ilvl w:val="0"/>
          <w:numId w:val="15"/>
        </w:numPr>
        <w:jc w:val="both"/>
      </w:pPr>
      <w:r>
        <w:t>Define the exception class for the situation.</w:t>
      </w:r>
    </w:p>
    <w:p w14:paraId="7814893D" w14:textId="322A02C1" w:rsidR="003A52B9" w:rsidRDefault="003A52B9" w:rsidP="003A52B9">
      <w:pPr>
        <w:pStyle w:val="ListParagraph"/>
        <w:numPr>
          <w:ilvl w:val="0"/>
          <w:numId w:val="15"/>
        </w:numPr>
        <w:jc w:val="both"/>
      </w:pPr>
      <w:r>
        <w:t>Throw the exception when it is logically needed.</w:t>
      </w:r>
    </w:p>
    <w:p w14:paraId="1398CD1D" w14:textId="7B00EF7A" w:rsidR="003A52B9" w:rsidRDefault="003A52B9" w:rsidP="003A52B9">
      <w:pPr>
        <w:pStyle w:val="ListParagraph"/>
        <w:numPr>
          <w:ilvl w:val="0"/>
          <w:numId w:val="15"/>
        </w:numPr>
        <w:jc w:val="both"/>
      </w:pPr>
      <w:r>
        <w:t>Handle the exception once thrown -----------throw new&lt;&lt;</w:t>
      </w:r>
      <w:proofErr w:type="spellStart"/>
      <w:r>
        <w:t>CustomerException</w:t>
      </w:r>
      <w:proofErr w:type="spellEnd"/>
      <w:r>
        <w:t xml:space="preserve"> Class&gt;&gt;</w:t>
      </w:r>
    </w:p>
    <w:p w14:paraId="7B9CEB83" w14:textId="77777777" w:rsidR="005973F0" w:rsidRDefault="005973F0" w:rsidP="005973F0">
      <w:pPr>
        <w:jc w:val="both"/>
      </w:pPr>
    </w:p>
    <w:p w14:paraId="394AAA30" w14:textId="3BFFABA1" w:rsidR="005973F0" w:rsidRDefault="005973F0" w:rsidP="005973F0">
      <w:pPr>
        <w:jc w:val="both"/>
      </w:pPr>
      <w:r>
        <w:t xml:space="preserve">Inner </w:t>
      </w:r>
      <w:proofErr w:type="spellStart"/>
      <w:r>
        <w:t>Exception:When</w:t>
      </w:r>
      <w:proofErr w:type="spellEnd"/>
      <w:r>
        <w:t xml:space="preserve"> an exception is being handled then there may be the chance another exception</w:t>
      </w:r>
    </w:p>
    <w:p w14:paraId="6D93F26D" w14:textId="0345271A" w:rsidR="005973F0" w:rsidRPr="000E4420" w:rsidRDefault="005973F0" w:rsidP="005973F0">
      <w:pPr>
        <w:jc w:val="both"/>
      </w:pPr>
      <w:r>
        <w:t xml:space="preserve">We should carry the main exception and inner exception along so that the main error should not be lost. </w:t>
      </w:r>
    </w:p>
    <w:sectPr w:rsidR="005973F0" w:rsidRPr="000E4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3FF"/>
    <w:multiLevelType w:val="hybridMultilevel"/>
    <w:tmpl w:val="12444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C04B9"/>
    <w:multiLevelType w:val="hybridMultilevel"/>
    <w:tmpl w:val="433A7948"/>
    <w:lvl w:ilvl="0" w:tplc="0409000F">
      <w:start w:val="1"/>
      <w:numFmt w:val="decimal"/>
      <w:lvlText w:val="%1."/>
      <w:lvlJc w:val="left"/>
      <w:pPr>
        <w:ind w:left="1130" w:hanging="360"/>
      </w:pPr>
    </w:lvl>
    <w:lvl w:ilvl="1" w:tplc="FFFFFFFF" w:tentative="1">
      <w:start w:val="1"/>
      <w:numFmt w:val="lowerLetter"/>
      <w:lvlText w:val="%2."/>
      <w:lvlJc w:val="left"/>
      <w:pPr>
        <w:ind w:left="1850" w:hanging="360"/>
      </w:pPr>
    </w:lvl>
    <w:lvl w:ilvl="2" w:tplc="FFFFFFFF" w:tentative="1">
      <w:start w:val="1"/>
      <w:numFmt w:val="lowerRoman"/>
      <w:lvlText w:val="%3."/>
      <w:lvlJc w:val="right"/>
      <w:pPr>
        <w:ind w:left="2570" w:hanging="180"/>
      </w:pPr>
    </w:lvl>
    <w:lvl w:ilvl="3" w:tplc="FFFFFFFF" w:tentative="1">
      <w:start w:val="1"/>
      <w:numFmt w:val="decimal"/>
      <w:lvlText w:val="%4."/>
      <w:lvlJc w:val="left"/>
      <w:pPr>
        <w:ind w:left="3290" w:hanging="360"/>
      </w:pPr>
    </w:lvl>
    <w:lvl w:ilvl="4" w:tplc="FFFFFFFF" w:tentative="1">
      <w:start w:val="1"/>
      <w:numFmt w:val="lowerLetter"/>
      <w:lvlText w:val="%5."/>
      <w:lvlJc w:val="left"/>
      <w:pPr>
        <w:ind w:left="4010" w:hanging="360"/>
      </w:pPr>
    </w:lvl>
    <w:lvl w:ilvl="5" w:tplc="FFFFFFFF" w:tentative="1">
      <w:start w:val="1"/>
      <w:numFmt w:val="lowerRoman"/>
      <w:lvlText w:val="%6."/>
      <w:lvlJc w:val="right"/>
      <w:pPr>
        <w:ind w:left="4730" w:hanging="180"/>
      </w:pPr>
    </w:lvl>
    <w:lvl w:ilvl="6" w:tplc="FFFFFFFF" w:tentative="1">
      <w:start w:val="1"/>
      <w:numFmt w:val="decimal"/>
      <w:lvlText w:val="%7."/>
      <w:lvlJc w:val="left"/>
      <w:pPr>
        <w:ind w:left="5450" w:hanging="360"/>
      </w:pPr>
    </w:lvl>
    <w:lvl w:ilvl="7" w:tplc="FFFFFFFF" w:tentative="1">
      <w:start w:val="1"/>
      <w:numFmt w:val="lowerLetter"/>
      <w:lvlText w:val="%8."/>
      <w:lvlJc w:val="left"/>
      <w:pPr>
        <w:ind w:left="6170" w:hanging="360"/>
      </w:pPr>
    </w:lvl>
    <w:lvl w:ilvl="8" w:tplc="FFFFFFFF" w:tentative="1">
      <w:start w:val="1"/>
      <w:numFmt w:val="lowerRoman"/>
      <w:lvlText w:val="%9."/>
      <w:lvlJc w:val="right"/>
      <w:pPr>
        <w:ind w:left="6890" w:hanging="180"/>
      </w:pPr>
    </w:lvl>
  </w:abstractNum>
  <w:abstractNum w:abstractNumId="2" w15:restartNumberingAfterBreak="0">
    <w:nsid w:val="0E4050D3"/>
    <w:multiLevelType w:val="hybridMultilevel"/>
    <w:tmpl w:val="C9B0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D230D"/>
    <w:multiLevelType w:val="hybridMultilevel"/>
    <w:tmpl w:val="AE568AA8"/>
    <w:lvl w:ilvl="0" w:tplc="04090017">
      <w:start w:val="1"/>
      <w:numFmt w:val="lowerLetter"/>
      <w:lvlText w:val="%1)"/>
      <w:lvlJc w:val="left"/>
      <w:pPr>
        <w:ind w:left="1130" w:hanging="360"/>
      </w:pPr>
    </w:lvl>
    <w:lvl w:ilvl="1" w:tplc="FFFFFFFF" w:tentative="1">
      <w:start w:val="1"/>
      <w:numFmt w:val="lowerLetter"/>
      <w:lvlText w:val="%2."/>
      <w:lvlJc w:val="left"/>
      <w:pPr>
        <w:ind w:left="1850" w:hanging="360"/>
      </w:pPr>
    </w:lvl>
    <w:lvl w:ilvl="2" w:tplc="FFFFFFFF" w:tentative="1">
      <w:start w:val="1"/>
      <w:numFmt w:val="lowerRoman"/>
      <w:lvlText w:val="%3."/>
      <w:lvlJc w:val="right"/>
      <w:pPr>
        <w:ind w:left="2570" w:hanging="180"/>
      </w:pPr>
    </w:lvl>
    <w:lvl w:ilvl="3" w:tplc="FFFFFFFF" w:tentative="1">
      <w:start w:val="1"/>
      <w:numFmt w:val="decimal"/>
      <w:lvlText w:val="%4."/>
      <w:lvlJc w:val="left"/>
      <w:pPr>
        <w:ind w:left="3290" w:hanging="360"/>
      </w:pPr>
    </w:lvl>
    <w:lvl w:ilvl="4" w:tplc="FFFFFFFF" w:tentative="1">
      <w:start w:val="1"/>
      <w:numFmt w:val="lowerLetter"/>
      <w:lvlText w:val="%5."/>
      <w:lvlJc w:val="left"/>
      <w:pPr>
        <w:ind w:left="4010" w:hanging="360"/>
      </w:pPr>
    </w:lvl>
    <w:lvl w:ilvl="5" w:tplc="FFFFFFFF" w:tentative="1">
      <w:start w:val="1"/>
      <w:numFmt w:val="lowerRoman"/>
      <w:lvlText w:val="%6."/>
      <w:lvlJc w:val="right"/>
      <w:pPr>
        <w:ind w:left="4730" w:hanging="180"/>
      </w:pPr>
    </w:lvl>
    <w:lvl w:ilvl="6" w:tplc="FFFFFFFF" w:tentative="1">
      <w:start w:val="1"/>
      <w:numFmt w:val="decimal"/>
      <w:lvlText w:val="%7."/>
      <w:lvlJc w:val="left"/>
      <w:pPr>
        <w:ind w:left="5450" w:hanging="360"/>
      </w:pPr>
    </w:lvl>
    <w:lvl w:ilvl="7" w:tplc="FFFFFFFF" w:tentative="1">
      <w:start w:val="1"/>
      <w:numFmt w:val="lowerLetter"/>
      <w:lvlText w:val="%8."/>
      <w:lvlJc w:val="left"/>
      <w:pPr>
        <w:ind w:left="6170" w:hanging="360"/>
      </w:pPr>
    </w:lvl>
    <w:lvl w:ilvl="8" w:tplc="FFFFFFFF" w:tentative="1">
      <w:start w:val="1"/>
      <w:numFmt w:val="lowerRoman"/>
      <w:lvlText w:val="%9."/>
      <w:lvlJc w:val="right"/>
      <w:pPr>
        <w:ind w:left="6890" w:hanging="180"/>
      </w:pPr>
    </w:lvl>
  </w:abstractNum>
  <w:abstractNum w:abstractNumId="4" w15:restartNumberingAfterBreak="0">
    <w:nsid w:val="19644CE1"/>
    <w:multiLevelType w:val="hybridMultilevel"/>
    <w:tmpl w:val="2210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51EE2"/>
    <w:multiLevelType w:val="hybridMultilevel"/>
    <w:tmpl w:val="049E73C8"/>
    <w:lvl w:ilvl="0" w:tplc="04090013">
      <w:start w:val="1"/>
      <w:numFmt w:val="upperRoman"/>
      <w:lvlText w:val="%1."/>
      <w:lvlJc w:val="right"/>
      <w:pPr>
        <w:ind w:left="1130" w:hanging="360"/>
      </w:p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6" w15:restartNumberingAfterBreak="0">
    <w:nsid w:val="2FA21127"/>
    <w:multiLevelType w:val="hybridMultilevel"/>
    <w:tmpl w:val="7DEA0CB0"/>
    <w:lvl w:ilvl="0" w:tplc="D75C8A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F41DDF"/>
    <w:multiLevelType w:val="hybridMultilevel"/>
    <w:tmpl w:val="C9485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F280E"/>
    <w:multiLevelType w:val="hybridMultilevel"/>
    <w:tmpl w:val="C19C38F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5007541C"/>
    <w:multiLevelType w:val="hybridMultilevel"/>
    <w:tmpl w:val="7674C222"/>
    <w:lvl w:ilvl="0" w:tplc="04090017">
      <w:start w:val="1"/>
      <w:numFmt w:val="lowerLetter"/>
      <w:lvlText w:val="%1)"/>
      <w:lvlJc w:val="left"/>
      <w:pPr>
        <w:ind w:left="1130" w:hanging="360"/>
      </w:pPr>
    </w:lvl>
    <w:lvl w:ilvl="1" w:tplc="FFFFFFFF" w:tentative="1">
      <w:start w:val="1"/>
      <w:numFmt w:val="lowerLetter"/>
      <w:lvlText w:val="%2."/>
      <w:lvlJc w:val="left"/>
      <w:pPr>
        <w:ind w:left="1850" w:hanging="360"/>
      </w:pPr>
    </w:lvl>
    <w:lvl w:ilvl="2" w:tplc="FFFFFFFF" w:tentative="1">
      <w:start w:val="1"/>
      <w:numFmt w:val="lowerRoman"/>
      <w:lvlText w:val="%3."/>
      <w:lvlJc w:val="right"/>
      <w:pPr>
        <w:ind w:left="2570" w:hanging="180"/>
      </w:pPr>
    </w:lvl>
    <w:lvl w:ilvl="3" w:tplc="FFFFFFFF" w:tentative="1">
      <w:start w:val="1"/>
      <w:numFmt w:val="decimal"/>
      <w:lvlText w:val="%4."/>
      <w:lvlJc w:val="left"/>
      <w:pPr>
        <w:ind w:left="3290" w:hanging="360"/>
      </w:pPr>
    </w:lvl>
    <w:lvl w:ilvl="4" w:tplc="FFFFFFFF" w:tentative="1">
      <w:start w:val="1"/>
      <w:numFmt w:val="lowerLetter"/>
      <w:lvlText w:val="%5."/>
      <w:lvlJc w:val="left"/>
      <w:pPr>
        <w:ind w:left="4010" w:hanging="360"/>
      </w:pPr>
    </w:lvl>
    <w:lvl w:ilvl="5" w:tplc="FFFFFFFF" w:tentative="1">
      <w:start w:val="1"/>
      <w:numFmt w:val="lowerRoman"/>
      <w:lvlText w:val="%6."/>
      <w:lvlJc w:val="right"/>
      <w:pPr>
        <w:ind w:left="4730" w:hanging="180"/>
      </w:pPr>
    </w:lvl>
    <w:lvl w:ilvl="6" w:tplc="FFFFFFFF" w:tentative="1">
      <w:start w:val="1"/>
      <w:numFmt w:val="decimal"/>
      <w:lvlText w:val="%7."/>
      <w:lvlJc w:val="left"/>
      <w:pPr>
        <w:ind w:left="5450" w:hanging="360"/>
      </w:pPr>
    </w:lvl>
    <w:lvl w:ilvl="7" w:tplc="FFFFFFFF" w:tentative="1">
      <w:start w:val="1"/>
      <w:numFmt w:val="lowerLetter"/>
      <w:lvlText w:val="%8."/>
      <w:lvlJc w:val="left"/>
      <w:pPr>
        <w:ind w:left="6170" w:hanging="360"/>
      </w:pPr>
    </w:lvl>
    <w:lvl w:ilvl="8" w:tplc="FFFFFFFF" w:tentative="1">
      <w:start w:val="1"/>
      <w:numFmt w:val="lowerRoman"/>
      <w:lvlText w:val="%9."/>
      <w:lvlJc w:val="right"/>
      <w:pPr>
        <w:ind w:left="6890" w:hanging="180"/>
      </w:pPr>
    </w:lvl>
  </w:abstractNum>
  <w:abstractNum w:abstractNumId="10" w15:restartNumberingAfterBreak="0">
    <w:nsid w:val="56E145D3"/>
    <w:multiLevelType w:val="hybridMultilevel"/>
    <w:tmpl w:val="E470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A05D3"/>
    <w:multiLevelType w:val="hybridMultilevel"/>
    <w:tmpl w:val="AE429EC0"/>
    <w:lvl w:ilvl="0" w:tplc="D75C8A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D182545"/>
    <w:multiLevelType w:val="hybridMultilevel"/>
    <w:tmpl w:val="E452CC10"/>
    <w:lvl w:ilvl="0" w:tplc="04090017">
      <w:start w:val="1"/>
      <w:numFmt w:val="lowerLetter"/>
      <w:lvlText w:val="%1)"/>
      <w:lvlJc w:val="left"/>
      <w:pPr>
        <w:ind w:left="1130" w:hanging="360"/>
      </w:p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13" w15:restartNumberingAfterBreak="0">
    <w:nsid w:val="5E411B9D"/>
    <w:multiLevelType w:val="hybridMultilevel"/>
    <w:tmpl w:val="24064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34172E7"/>
    <w:multiLevelType w:val="hybridMultilevel"/>
    <w:tmpl w:val="1176284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3F5733C"/>
    <w:multiLevelType w:val="hybridMultilevel"/>
    <w:tmpl w:val="05B8A304"/>
    <w:lvl w:ilvl="0" w:tplc="F0385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9564395">
    <w:abstractNumId w:val="0"/>
  </w:num>
  <w:num w:numId="2" w16cid:durableId="660625216">
    <w:abstractNumId w:val="15"/>
  </w:num>
  <w:num w:numId="3" w16cid:durableId="1231621117">
    <w:abstractNumId w:val="2"/>
  </w:num>
  <w:num w:numId="4" w16cid:durableId="1718123413">
    <w:abstractNumId w:val="10"/>
  </w:num>
  <w:num w:numId="5" w16cid:durableId="484860222">
    <w:abstractNumId w:val="8"/>
  </w:num>
  <w:num w:numId="6" w16cid:durableId="1313751895">
    <w:abstractNumId w:val="5"/>
  </w:num>
  <w:num w:numId="7" w16cid:durableId="2134471925">
    <w:abstractNumId w:val="9"/>
  </w:num>
  <w:num w:numId="8" w16cid:durableId="191501575">
    <w:abstractNumId w:val="12"/>
  </w:num>
  <w:num w:numId="9" w16cid:durableId="1432629426">
    <w:abstractNumId w:val="3"/>
  </w:num>
  <w:num w:numId="10" w16cid:durableId="1861385722">
    <w:abstractNumId w:val="1"/>
  </w:num>
  <w:num w:numId="11" w16cid:durableId="1879313846">
    <w:abstractNumId w:val="7"/>
  </w:num>
  <w:num w:numId="12" w16cid:durableId="1708794715">
    <w:abstractNumId w:val="14"/>
  </w:num>
  <w:num w:numId="13" w16cid:durableId="395976654">
    <w:abstractNumId w:val="13"/>
  </w:num>
  <w:num w:numId="14" w16cid:durableId="1403793393">
    <w:abstractNumId w:val="11"/>
  </w:num>
  <w:num w:numId="15" w16cid:durableId="478959979">
    <w:abstractNumId w:val="6"/>
  </w:num>
  <w:num w:numId="16" w16cid:durableId="4184547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chita Amancha">
    <w15:presenceInfo w15:providerId="AD" w15:userId="S::Ruchita.Amancha@gep.com::a306485f-10a4-4280-997d-98ffa4a8c6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38"/>
    <w:rsid w:val="00071476"/>
    <w:rsid w:val="000C4F3B"/>
    <w:rsid w:val="000E4420"/>
    <w:rsid w:val="0014110C"/>
    <w:rsid w:val="00145EAF"/>
    <w:rsid w:val="00173799"/>
    <w:rsid w:val="001D32DC"/>
    <w:rsid w:val="00271761"/>
    <w:rsid w:val="00382938"/>
    <w:rsid w:val="003A52B9"/>
    <w:rsid w:val="003B3A41"/>
    <w:rsid w:val="003B4EB6"/>
    <w:rsid w:val="004039F9"/>
    <w:rsid w:val="005973F0"/>
    <w:rsid w:val="005D1E0A"/>
    <w:rsid w:val="00753AC8"/>
    <w:rsid w:val="00AB37A1"/>
    <w:rsid w:val="00CD3B2F"/>
    <w:rsid w:val="00EC29C2"/>
    <w:rsid w:val="00EF5046"/>
    <w:rsid w:val="00F546A6"/>
    <w:rsid w:val="00F6439E"/>
    <w:rsid w:val="00FB110B"/>
    <w:rsid w:val="00FC5741"/>
    <w:rsid w:val="00FE6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E3E0"/>
  <w15:chartTrackingRefBased/>
  <w15:docId w15:val="{227213FF-13DA-475C-9FFB-52B5BC53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938"/>
    <w:pPr>
      <w:ind w:left="720"/>
      <w:contextualSpacing/>
    </w:pPr>
  </w:style>
  <w:style w:type="paragraph" w:styleId="Revision">
    <w:name w:val="Revision"/>
    <w:hidden/>
    <w:uiPriority w:val="99"/>
    <w:semiHidden/>
    <w:rsid w:val="00F546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5</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Ruchita Amancha</dc:creator>
  <cp:keywords/>
  <dc:description/>
  <cp:lastModifiedBy>Ruchita Amancha</cp:lastModifiedBy>
  <cp:revision>5</cp:revision>
  <dcterms:created xsi:type="dcterms:W3CDTF">2023-06-22T06:26:00Z</dcterms:created>
  <dcterms:modified xsi:type="dcterms:W3CDTF">2023-06-27T07:45:00Z</dcterms:modified>
</cp:coreProperties>
</file>